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5E3B2" w14:textId="6808EE1F" w:rsidR="00030011" w:rsidRPr="00975E4C" w:rsidRDefault="00975E4C" w:rsidP="00975E4C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Hlk39587227"/>
      <w:r w:rsidRPr="00975E4C">
        <w:rPr>
          <w:rFonts w:ascii="Times New Roman" w:hAnsi="Times New Roman" w:cs="Times New Roman"/>
          <w:sz w:val="36"/>
          <w:szCs w:val="36"/>
        </w:rPr>
        <w:t>Třída vs Instance</w:t>
      </w:r>
    </w:p>
    <w:p w14:paraId="4D7F9F37" w14:textId="77777777" w:rsidR="00975E4C" w:rsidRPr="00975E4C" w:rsidRDefault="00975E4C" w:rsidP="00975E4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8D9102" w14:textId="13669B92" w:rsidR="00975E4C" w:rsidRDefault="00975E4C" w:rsidP="00975E4C">
      <w:pPr>
        <w:spacing w:before="160" w:line="360" w:lineRule="auto"/>
        <w:rPr>
          <w:rFonts w:ascii="Times New Roman" w:hAnsi="Times New Roman" w:cs="Times New Roman"/>
          <w:sz w:val="24"/>
          <w:szCs w:val="24"/>
        </w:rPr>
      </w:pPr>
      <w:r w:rsidRPr="00975E4C">
        <w:rPr>
          <w:rFonts w:ascii="Times New Roman" w:hAnsi="Times New Roman" w:cs="Times New Roman"/>
          <w:sz w:val="24"/>
          <w:szCs w:val="24"/>
        </w:rPr>
        <w:t xml:space="preserve">Třídy a instance jsou jedny z mnoha základních pilířů potřeba k programování v Javě.  </w:t>
      </w:r>
      <w:r>
        <w:rPr>
          <w:rFonts w:ascii="Times New Roman" w:hAnsi="Times New Roman" w:cs="Times New Roman"/>
          <w:sz w:val="24"/>
          <w:szCs w:val="24"/>
        </w:rPr>
        <w:t xml:space="preserve">Tyto dva pojmy se často pletou, a proto je nutné znát, co přesně znamenají. </w:t>
      </w:r>
    </w:p>
    <w:p w14:paraId="0FFE456B" w14:textId="77777777" w:rsidR="00735D35" w:rsidRDefault="00975E4C" w:rsidP="00975E4C">
      <w:pPr>
        <w:spacing w:before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Třída nebo v angličtině class můžeme nejsnadněji pochopit, jako určitou šablonu</w:t>
      </w:r>
      <w:r w:rsidR="00735D35">
        <w:rPr>
          <w:rFonts w:ascii="Times New Roman" w:hAnsi="Times New Roman" w:cs="Times New Roman"/>
          <w:sz w:val="24"/>
          <w:szCs w:val="24"/>
        </w:rPr>
        <w:t xml:space="preserve">. Šablona, která slouží k vytváření objektů v Javě. Jelikož tyto objekty byli vytvořeny stejnou šablonou, tak sdílí stejné nebo podobné atributy. </w:t>
      </w:r>
    </w:p>
    <w:p w14:paraId="626AEFCD" w14:textId="61E60BF2" w:rsidR="00975E4C" w:rsidRDefault="00735D35" w:rsidP="00975E4C">
      <w:pPr>
        <w:spacing w:before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právě tyto objekty, které jsou takto vytvořeny jsou instance té třídy. Zatímco třída je v potažmo pouhým konceptem, tak instance je reálná věc.</w:t>
      </w:r>
    </w:p>
    <w:p w14:paraId="51653E05" w14:textId="77777777" w:rsidR="00735D35" w:rsidRDefault="00735D35" w:rsidP="00975E4C">
      <w:pPr>
        <w:spacing w:before="160" w:line="360" w:lineRule="auto"/>
        <w:rPr>
          <w:rFonts w:ascii="Times New Roman" w:hAnsi="Times New Roman" w:cs="Times New Roman"/>
          <w:sz w:val="24"/>
          <w:szCs w:val="24"/>
        </w:rPr>
      </w:pPr>
    </w:p>
    <w:p w14:paraId="2C7E96F5" w14:textId="77777777" w:rsidR="00735D35" w:rsidRDefault="00735D35" w:rsidP="00735D35">
      <w:pPr>
        <w:keepNext/>
        <w:spacing w:before="160" w:line="360" w:lineRule="auto"/>
        <w:jc w:val="center"/>
      </w:pPr>
      <w:r>
        <w:rPr>
          <w:noProof/>
        </w:rPr>
        <w:drawing>
          <wp:inline distT="0" distB="0" distL="0" distR="0" wp14:anchorId="1D8214DC" wp14:editId="2A6C135F">
            <wp:extent cx="4404893" cy="3257550"/>
            <wp:effectExtent l="0" t="0" r="0" b="0"/>
            <wp:docPr id="1" name="Obrázek 1" descr="Difference between Class and Objec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Class and Object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074" cy="328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FAD07" w14:textId="64FD0581" w:rsidR="00735D35" w:rsidRDefault="00735D35" w:rsidP="00735D35">
      <w:pPr>
        <w:pStyle w:val="Titulek"/>
        <w:jc w:val="center"/>
        <w:rPr>
          <w:ins w:id="1" w:author="Van Nguyen" w:date="2020-05-05T16:05:00Z"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344CE">
        <w:rPr>
          <w:noProof/>
        </w:rPr>
        <w:t>1</w:t>
      </w:r>
      <w:r>
        <w:fldChar w:fldCharType="end"/>
      </w:r>
    </w:p>
    <w:p w14:paraId="39D5F3E4" w14:textId="77777777" w:rsidR="00735D35" w:rsidRPr="00735D35" w:rsidRDefault="00735D35" w:rsidP="008E7E3E"/>
    <w:bookmarkEnd w:id="0"/>
    <w:p w14:paraId="2B19EFC4" w14:textId="7663681A" w:rsidR="008E7E3E" w:rsidRDefault="008E7E3E" w:rsidP="00975E4C">
      <w:pPr>
        <w:spacing w:before="160" w:line="360" w:lineRule="auto"/>
      </w:pPr>
      <w:r>
        <w:t xml:space="preserve">Nechť je třida </w:t>
      </w:r>
      <w:r>
        <w:rPr>
          <w:i/>
          <w:iCs/>
        </w:rPr>
        <w:t>player</w:t>
      </w:r>
      <w:r>
        <w:t xml:space="preserve">, která má atributy lokace a peníze a metody pohybu a koupě pozemku. Toto je „stavební plán“. Zatímco objekt / instance </w:t>
      </w:r>
      <w:r w:rsidRPr="008E7E3E">
        <w:rPr>
          <w:i/>
          <w:iCs/>
          <w:lang w:val="en-US"/>
        </w:rPr>
        <w:t>Scooby</w:t>
      </w:r>
      <w:r>
        <w:rPr>
          <w:lang w:val="en-US"/>
        </w:rPr>
        <w:t xml:space="preserve"> je </w:t>
      </w:r>
      <w:r>
        <w:t>hotová a reálná věc, která již má specifikované vlastnosti (lokace č. 5 a 341</w:t>
      </w:r>
      <w:r>
        <w:rPr>
          <w:lang w:val="en-US"/>
        </w:rPr>
        <w:t>$</w:t>
      </w:r>
      <w:r>
        <w:t xml:space="preserve">) zatímco instance </w:t>
      </w:r>
      <w:r w:rsidRPr="008E7E3E">
        <w:rPr>
          <w:i/>
          <w:iCs/>
        </w:rPr>
        <w:t>Tabby</w:t>
      </w:r>
      <w:r>
        <w:t xml:space="preserve"> má lokaci č. 18 a 87</w:t>
      </w:r>
      <w:r>
        <w:rPr>
          <w:lang w:val="en-US"/>
        </w:rPr>
        <w:t>$</w:t>
      </w:r>
      <w:r>
        <w:t xml:space="preserve">. Jelikož jsou pod </w:t>
      </w:r>
      <w:r w:rsidRPr="008E7E3E">
        <w:t>třídou</w:t>
      </w:r>
      <w:r>
        <w:t xml:space="preserve"> </w:t>
      </w:r>
      <w:r>
        <w:rPr>
          <w:i/>
          <w:iCs/>
        </w:rPr>
        <w:t>player</w:t>
      </w:r>
      <w:r>
        <w:t>, tak zároveň mají metody pohybu a koupě pozemku.</w:t>
      </w:r>
    </w:p>
    <w:p w14:paraId="5E9DB703" w14:textId="1AF74744" w:rsidR="008E7E3E" w:rsidRDefault="008E7E3E" w:rsidP="00975E4C">
      <w:pPr>
        <w:spacing w:before="160" w:line="360" w:lineRule="auto"/>
      </w:pPr>
      <w:r>
        <w:lastRenderedPageBreak/>
        <w:t>V kódu by to mohlo vypadat následovně:</w:t>
      </w:r>
    </w:p>
    <w:p w14:paraId="5410DDA2" w14:textId="77777777" w:rsidR="002344CE" w:rsidRDefault="008E7E3E" w:rsidP="002344CE">
      <w:pPr>
        <w:keepNext/>
        <w:spacing w:before="160" w:line="360" w:lineRule="auto"/>
      </w:pPr>
      <w:r>
        <w:rPr>
          <w:noProof/>
        </w:rPr>
        <w:drawing>
          <wp:inline distT="0" distB="0" distL="0" distR="0" wp14:anchorId="6D99724A" wp14:editId="77A16E80">
            <wp:extent cx="5943600" cy="2797810"/>
            <wp:effectExtent l="0" t="0" r="0" b="254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C3B6" w14:textId="3CE5F825" w:rsidR="008E7E3E" w:rsidRDefault="002344CE" w:rsidP="002344CE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5967D2E9" w14:textId="77777777" w:rsidR="002344CE" w:rsidRDefault="002344CE" w:rsidP="002344CE">
      <w:r>
        <w:t xml:space="preserve">V obrázku je vidět, že jsme si nastavili atributy lokace a peníze. Následně konstruktory a settery. A na konci kostru pro metody </w:t>
      </w:r>
      <w:r>
        <w:rPr>
          <w:i/>
          <w:iCs/>
        </w:rPr>
        <w:t xml:space="preserve">move </w:t>
      </w:r>
      <w:r>
        <w:t xml:space="preserve">a </w:t>
      </w:r>
      <w:r>
        <w:rPr>
          <w:i/>
          <w:iCs/>
        </w:rPr>
        <w:t>buy_property</w:t>
      </w:r>
      <w:r>
        <w:t>. Tímto máme hotový „blueprint“.</w:t>
      </w:r>
    </w:p>
    <w:p w14:paraId="4153E951" w14:textId="259ED541" w:rsidR="002344CE" w:rsidRPr="002344CE" w:rsidRDefault="002344CE" w:rsidP="002344CE">
      <w:r>
        <w:t xml:space="preserve"> </w:t>
      </w:r>
    </w:p>
    <w:p w14:paraId="2374CBC1" w14:textId="77777777" w:rsidR="002344CE" w:rsidRDefault="002344CE" w:rsidP="002344CE">
      <w:pPr>
        <w:keepNext/>
        <w:spacing w:before="160" w:line="360" w:lineRule="auto"/>
      </w:pPr>
      <w:r>
        <w:rPr>
          <w:noProof/>
        </w:rPr>
        <w:drawing>
          <wp:inline distT="0" distB="0" distL="0" distR="0" wp14:anchorId="72811E56" wp14:editId="5A6EAB21">
            <wp:extent cx="5943600" cy="1673225"/>
            <wp:effectExtent l="0" t="0" r="0" b="317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56ED" w14:textId="492738BC" w:rsidR="002344CE" w:rsidRDefault="002344CE" w:rsidP="002344CE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00B85FA3" w14:textId="6BEC4BBF" w:rsidR="002344CE" w:rsidRDefault="002344CE" w:rsidP="002344CE">
      <w:r>
        <w:rPr>
          <w:lang w:val="en-US"/>
        </w:rPr>
        <w:t xml:space="preserve">Na </w:t>
      </w:r>
      <w:r>
        <w:t>konci nám zbývá vybudovat konkrétní instance dle našeho plánu. Určíme požadovanou lokaci a specifikované množství peněz a máme hotovou instanci.</w:t>
      </w:r>
    </w:p>
    <w:p w14:paraId="6322D3A6" w14:textId="50E2CEE7" w:rsidR="002344CE" w:rsidRDefault="002344CE" w:rsidP="002344CE">
      <w:r>
        <w:t xml:space="preserve">Jako k procvičení můžete zkusit vytvořit třídu Hra. V této třídě budou atributy 1) Název 2) počet strávených hodin 3) Zda je do online či </w:t>
      </w:r>
      <w:r w:rsidRPr="002344CE">
        <w:rPr>
          <w:lang w:val="en-US"/>
        </w:rPr>
        <w:t>offline</w:t>
      </w:r>
      <w:r>
        <w:t xml:space="preserve"> hra. A poté specifikovat alespoň 2 instance této třídy.</w:t>
      </w:r>
    </w:p>
    <w:p w14:paraId="3C505076" w14:textId="7662127B" w:rsidR="00594B3B" w:rsidRDefault="002344CE" w:rsidP="002344CE">
      <w:r>
        <w:t xml:space="preserve">V další řade zkuste vytvořit třídu člen rodiny s následujícími </w:t>
      </w:r>
      <w:r w:rsidR="00594B3B">
        <w:t>atributy 1) Jméno 2) Příjmení 3) váš vztah k tomuto členu (bratr, strýc, otec). A poté specifikovat alespoň 3 instance této třídy.</w:t>
      </w:r>
    </w:p>
    <w:p w14:paraId="2B6BF418" w14:textId="77777777" w:rsidR="00594B3B" w:rsidRDefault="00594B3B">
      <w:r>
        <w:br w:type="page"/>
      </w:r>
    </w:p>
    <w:p w14:paraId="70DA00EA" w14:textId="3F432A1A" w:rsidR="002344CE" w:rsidRDefault="00594B3B" w:rsidP="002344CE">
      <w:pPr>
        <w:rPr>
          <w:sz w:val="36"/>
          <w:szCs w:val="36"/>
        </w:rPr>
      </w:pPr>
      <w:r w:rsidRPr="00594B3B">
        <w:rPr>
          <w:sz w:val="36"/>
          <w:szCs w:val="36"/>
        </w:rPr>
        <w:lastRenderedPageBreak/>
        <w:t>Zdroje</w:t>
      </w:r>
    </w:p>
    <w:p w14:paraId="2704DC96" w14:textId="4C9F4CC7" w:rsidR="00594B3B" w:rsidRPr="00594B3B" w:rsidRDefault="00594B3B" w:rsidP="00594B3B">
      <w:pPr>
        <w:pStyle w:val="Odstavecseseznamem"/>
        <w:numPr>
          <w:ilvl w:val="0"/>
          <w:numId w:val="3"/>
        </w:numPr>
        <w:rPr>
          <w:rFonts w:ascii="Arial" w:hAnsi="Arial" w:cs="Arial"/>
          <w:color w:val="212529"/>
          <w:shd w:val="clear" w:color="auto" w:fill="FFFFFF"/>
        </w:rPr>
      </w:pPr>
      <w:proofErr w:type="spellStart"/>
      <w:r w:rsidRPr="00594B3B">
        <w:rPr>
          <w:rFonts w:ascii="Arial" w:hAnsi="Arial" w:cs="Arial"/>
          <w:color w:val="212529"/>
          <w:shd w:val="clear" w:color="auto" w:fill="FFFFFF"/>
        </w:rPr>
        <w:t>Jesper</w:t>
      </w:r>
      <w:proofErr w:type="spellEnd"/>
      <w:r w:rsidRPr="00594B3B">
        <w:rPr>
          <w:rFonts w:ascii="Arial" w:hAnsi="Arial" w:cs="Arial"/>
          <w:color w:val="212529"/>
          <w:shd w:val="clear" w:color="auto" w:fill="FFFFFF"/>
        </w:rPr>
        <w:t xml:space="preserve">. The </w:t>
      </w:r>
      <w:proofErr w:type="spellStart"/>
      <w:r w:rsidRPr="00594B3B">
        <w:rPr>
          <w:rFonts w:ascii="Arial" w:hAnsi="Arial" w:cs="Arial"/>
          <w:color w:val="212529"/>
          <w:shd w:val="clear" w:color="auto" w:fill="FFFFFF"/>
        </w:rPr>
        <w:t>difference</w:t>
      </w:r>
      <w:proofErr w:type="spellEnd"/>
      <w:r w:rsidRPr="00594B3B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594B3B">
        <w:rPr>
          <w:rFonts w:ascii="Arial" w:hAnsi="Arial" w:cs="Arial"/>
          <w:color w:val="212529"/>
          <w:shd w:val="clear" w:color="auto" w:fill="FFFFFF"/>
        </w:rPr>
        <w:t>between</w:t>
      </w:r>
      <w:proofErr w:type="spellEnd"/>
      <w:r w:rsidRPr="00594B3B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594B3B">
        <w:rPr>
          <w:rFonts w:ascii="Arial" w:hAnsi="Arial" w:cs="Arial"/>
          <w:color w:val="212529"/>
          <w:shd w:val="clear" w:color="auto" w:fill="FFFFFF"/>
        </w:rPr>
        <w:t>Classes</w:t>
      </w:r>
      <w:proofErr w:type="spellEnd"/>
      <w:r w:rsidRPr="00594B3B">
        <w:rPr>
          <w:rFonts w:ascii="Arial" w:hAnsi="Arial" w:cs="Arial"/>
          <w:color w:val="212529"/>
          <w:shd w:val="clear" w:color="auto" w:fill="FFFFFF"/>
        </w:rPr>
        <w:t xml:space="preserve">, </w:t>
      </w:r>
      <w:proofErr w:type="spellStart"/>
      <w:r w:rsidRPr="00594B3B">
        <w:rPr>
          <w:rFonts w:ascii="Arial" w:hAnsi="Arial" w:cs="Arial"/>
          <w:color w:val="212529"/>
          <w:shd w:val="clear" w:color="auto" w:fill="FFFFFF"/>
        </w:rPr>
        <w:t>Objects</w:t>
      </w:r>
      <w:proofErr w:type="spellEnd"/>
      <w:r w:rsidRPr="00594B3B">
        <w:rPr>
          <w:rFonts w:ascii="Arial" w:hAnsi="Arial" w:cs="Arial"/>
          <w:color w:val="212529"/>
          <w:shd w:val="clear" w:color="auto" w:fill="FFFFFF"/>
        </w:rPr>
        <w:t xml:space="preserve">, and </w:t>
      </w:r>
      <w:proofErr w:type="spellStart"/>
      <w:r w:rsidRPr="00594B3B">
        <w:rPr>
          <w:rFonts w:ascii="Arial" w:hAnsi="Arial" w:cs="Arial"/>
          <w:color w:val="212529"/>
          <w:shd w:val="clear" w:color="auto" w:fill="FFFFFF"/>
        </w:rPr>
        <w:t>Instances</w:t>
      </w:r>
      <w:proofErr w:type="spellEnd"/>
      <w:r w:rsidRPr="00594B3B">
        <w:rPr>
          <w:rFonts w:ascii="Arial" w:hAnsi="Arial" w:cs="Arial"/>
          <w:color w:val="212529"/>
          <w:shd w:val="clear" w:color="auto" w:fill="FFFFFF"/>
        </w:rPr>
        <w:t>. In: </w:t>
      </w:r>
      <w:r w:rsidRPr="00594B3B">
        <w:rPr>
          <w:rFonts w:ascii="Arial" w:hAnsi="Arial" w:cs="Arial"/>
          <w:i/>
          <w:iCs/>
          <w:color w:val="212529"/>
          <w:shd w:val="clear" w:color="auto" w:fill="FFFFFF"/>
        </w:rPr>
        <w:t>Stackoverflow.com</w:t>
      </w:r>
      <w:r w:rsidRPr="00594B3B">
        <w:rPr>
          <w:rFonts w:ascii="Arial" w:hAnsi="Arial" w:cs="Arial"/>
          <w:color w:val="212529"/>
          <w:shd w:val="clear" w:color="auto" w:fill="FFFFFF"/>
        </w:rPr>
        <w:t xml:space="preserve"> [online]. 2009 [cit. 2020-05-05]. </w:t>
      </w:r>
    </w:p>
    <w:p w14:paraId="0EB30D0D" w14:textId="3270F689" w:rsidR="00594B3B" w:rsidRDefault="00594B3B" w:rsidP="00594B3B">
      <w:pPr>
        <w:ind w:left="72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Dostupné z: </w:t>
      </w:r>
      <w:r w:rsidRPr="00594B3B">
        <w:rPr>
          <w:rFonts w:ascii="Arial" w:hAnsi="Arial" w:cs="Arial"/>
          <w:color w:val="212529"/>
          <w:shd w:val="clear" w:color="auto" w:fill="FFFFFF"/>
        </w:rPr>
        <w:t>https://stackoverflow.com/questions/1215881/the-difference-between-classes-objects-and-instances</w:t>
      </w:r>
    </w:p>
    <w:p w14:paraId="5748D6F6" w14:textId="77777777" w:rsidR="00594B3B" w:rsidRDefault="00594B3B" w:rsidP="00594B3B">
      <w:pPr>
        <w:pStyle w:val="Odstavecseseznamem"/>
        <w:numPr>
          <w:ilvl w:val="0"/>
          <w:numId w:val="3"/>
        </w:numPr>
        <w:rPr>
          <w:rFonts w:ascii="Arial" w:hAnsi="Arial" w:cs="Arial"/>
          <w:color w:val="212529"/>
          <w:shd w:val="clear" w:color="auto" w:fill="FFFFFF"/>
        </w:r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Java.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Technopedia.com</w:t>
      </w:r>
      <w:r>
        <w:rPr>
          <w:rFonts w:ascii="Arial" w:hAnsi="Arial" w:cs="Arial"/>
          <w:color w:val="212529"/>
          <w:shd w:val="clear" w:color="auto" w:fill="FFFFFF"/>
        </w:rPr>
        <w:t xml:space="preserve"> [online]. 2020 [cit. 2020-05-05]. </w:t>
      </w:r>
    </w:p>
    <w:p w14:paraId="71EFBFD6" w14:textId="74139FB0" w:rsidR="00594B3B" w:rsidRDefault="00594B3B" w:rsidP="00594B3B">
      <w:pPr>
        <w:pStyle w:val="Odstavecseseznamem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Dostupné z: </w:t>
      </w:r>
      <w:r w:rsidRPr="00594B3B">
        <w:rPr>
          <w:rFonts w:ascii="Arial" w:hAnsi="Arial" w:cs="Arial"/>
          <w:color w:val="212529"/>
          <w:shd w:val="clear" w:color="auto" w:fill="FFFFFF"/>
        </w:rPr>
        <w:t>https://www.techopedia.com/definition/3214/class-java</w:t>
      </w:r>
    </w:p>
    <w:p w14:paraId="4086CB80" w14:textId="77777777" w:rsidR="00594B3B" w:rsidRDefault="00594B3B" w:rsidP="00594B3B">
      <w:pPr>
        <w:pStyle w:val="Odstavecseseznamem"/>
        <w:numPr>
          <w:ilvl w:val="0"/>
          <w:numId w:val="3"/>
        </w:numPr>
        <w:rPr>
          <w:rFonts w:ascii="Arial" w:hAnsi="Arial" w:cs="Arial"/>
          <w:color w:val="212529"/>
          <w:shd w:val="clear" w:color="auto" w:fill="FFFFFF"/>
        </w:r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t>What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difference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between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Object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in Java?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Java67.com</w:t>
      </w:r>
      <w:r>
        <w:rPr>
          <w:rFonts w:ascii="Arial" w:hAnsi="Arial" w:cs="Arial"/>
          <w:color w:val="212529"/>
          <w:shd w:val="clear" w:color="auto" w:fill="FFFFFF"/>
        </w:rPr>
        <w:t xml:space="preserve"> [online]. [cit. 2020-05-05]. </w:t>
      </w:r>
    </w:p>
    <w:p w14:paraId="0EB5BBD1" w14:textId="36AA2E85" w:rsidR="00594B3B" w:rsidRDefault="00594B3B" w:rsidP="00594B3B">
      <w:pPr>
        <w:pStyle w:val="Odstavecseseznamem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Dostupné z: </w:t>
      </w:r>
      <w:r w:rsidRPr="00594B3B">
        <w:rPr>
          <w:rFonts w:ascii="Arial" w:hAnsi="Arial" w:cs="Arial"/>
          <w:color w:val="212529"/>
          <w:shd w:val="clear" w:color="auto" w:fill="FFFFFF"/>
        </w:rPr>
        <w:t>https://www.java67.com/2014/08/what-is-difference-between-class-and-object-java-programming-oops.html</w:t>
      </w:r>
    </w:p>
    <w:p w14:paraId="505BB21E" w14:textId="56CE041C" w:rsidR="00594B3B" w:rsidRDefault="00594B3B" w:rsidP="00594B3B">
      <w:r>
        <w:rPr>
          <w:rFonts w:ascii="Arial" w:hAnsi="Arial" w:cs="Arial"/>
          <w:color w:val="212529"/>
          <w:shd w:val="clear" w:color="auto" w:fill="FFFFFF"/>
        </w:rPr>
        <w:t xml:space="preserve">Obrázek 1: </w:t>
      </w:r>
      <w:r w:rsidRPr="00594B3B">
        <w:t>https://www.java67.com/2014/08/what-is-difference-between-class-and-object-java-programming-oops.html</w:t>
      </w:r>
    </w:p>
    <w:p w14:paraId="76C3946B" w14:textId="4DC3209B" w:rsidR="00594B3B" w:rsidRDefault="00594B3B" w:rsidP="00594B3B">
      <w:r>
        <w:t>Obrázek 2-3: Autor</w:t>
      </w:r>
    </w:p>
    <w:p w14:paraId="51C6C48E" w14:textId="1AA7F450" w:rsidR="00594B3B" w:rsidRPr="00594B3B" w:rsidRDefault="00C47EFF" w:rsidP="00594B3B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Van Nguyen</w:t>
      </w:r>
    </w:p>
    <w:sectPr w:rsidR="00594B3B" w:rsidRPr="00594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14936"/>
    <w:multiLevelType w:val="hybridMultilevel"/>
    <w:tmpl w:val="8C0C0A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12440"/>
    <w:multiLevelType w:val="multilevel"/>
    <w:tmpl w:val="F5E61E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E326535"/>
    <w:multiLevelType w:val="multilevel"/>
    <w:tmpl w:val="DD905EB2"/>
    <w:lvl w:ilvl="0">
      <w:start w:val="1"/>
      <w:numFmt w:val="decimal"/>
      <w:pStyle w:val="Head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an Nguyen">
    <w15:presenceInfo w15:providerId="Windows Live" w15:userId="66d26a3d658191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4C"/>
    <w:rsid w:val="00011F61"/>
    <w:rsid w:val="002344CE"/>
    <w:rsid w:val="00401495"/>
    <w:rsid w:val="00454769"/>
    <w:rsid w:val="004A204D"/>
    <w:rsid w:val="004E3DCF"/>
    <w:rsid w:val="00594B3B"/>
    <w:rsid w:val="007201C5"/>
    <w:rsid w:val="00735D35"/>
    <w:rsid w:val="007D2F5C"/>
    <w:rsid w:val="008C5586"/>
    <w:rsid w:val="008E7E3E"/>
    <w:rsid w:val="0092504B"/>
    <w:rsid w:val="00936C31"/>
    <w:rsid w:val="00975E4C"/>
    <w:rsid w:val="00A818B1"/>
    <w:rsid w:val="00AA420E"/>
    <w:rsid w:val="00AD5A37"/>
    <w:rsid w:val="00C47EFF"/>
    <w:rsid w:val="00C816A6"/>
    <w:rsid w:val="00DC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2D7B"/>
  <w15:chartTrackingRefBased/>
  <w15:docId w15:val="{FC9359AF-766A-448F-A1F2-16143E90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Head1">
    <w:name w:val="Head 1"/>
    <w:basedOn w:val="Odstavecseseznamem"/>
    <w:link w:val="Head1Char"/>
    <w:qFormat/>
    <w:rsid w:val="00A818B1"/>
    <w:pPr>
      <w:numPr>
        <w:numId w:val="2"/>
      </w:numPr>
      <w:spacing w:before="240" w:after="240" w:line="240" w:lineRule="auto"/>
      <w:ind w:left="360" w:hanging="360"/>
      <w:jc w:val="both"/>
    </w:pPr>
    <w:rPr>
      <w:rFonts w:ascii="Times New Roman" w:eastAsia="Times New Roman" w:hAnsi="Times New Roman" w:cs="Times New Roman"/>
      <w:b/>
      <w:color w:val="000000"/>
      <w:sz w:val="40"/>
      <w:szCs w:val="24"/>
    </w:rPr>
  </w:style>
  <w:style w:type="character" w:customStyle="1" w:styleId="Head1Char">
    <w:name w:val="Head 1 Char"/>
    <w:basedOn w:val="Standardnpsmoodstavce"/>
    <w:link w:val="Head1"/>
    <w:rsid w:val="00A818B1"/>
    <w:rPr>
      <w:rFonts w:ascii="Times New Roman" w:eastAsia="Times New Roman" w:hAnsi="Times New Roman" w:cs="Times New Roman"/>
      <w:b/>
      <w:color w:val="000000"/>
      <w:sz w:val="40"/>
      <w:szCs w:val="24"/>
      <w:lang w:val="cs-CZ"/>
    </w:rPr>
  </w:style>
  <w:style w:type="paragraph" w:styleId="Odstavecseseznamem">
    <w:name w:val="List Paragraph"/>
    <w:basedOn w:val="Normln"/>
    <w:uiPriority w:val="34"/>
    <w:qFormat/>
    <w:rsid w:val="00A818B1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735D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35D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5D35"/>
    <w:rPr>
      <w:rFonts w:ascii="Segoe UI" w:hAnsi="Segoe UI" w:cs="Segoe UI"/>
      <w:sz w:val="18"/>
      <w:szCs w:val="18"/>
      <w:lang w:val="cs-CZ"/>
    </w:rPr>
  </w:style>
  <w:style w:type="character" w:styleId="Hypertextovodkaz">
    <w:name w:val="Hyperlink"/>
    <w:basedOn w:val="Standardnpsmoodstavce"/>
    <w:uiPriority w:val="99"/>
    <w:unhideWhenUsed/>
    <w:rsid w:val="00594B3B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94B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Nguyen</dc:creator>
  <cp:keywords/>
  <dc:description/>
  <cp:lastModifiedBy>Van Nguyen</cp:lastModifiedBy>
  <cp:revision>3</cp:revision>
  <dcterms:created xsi:type="dcterms:W3CDTF">2020-05-05T14:44:00Z</dcterms:created>
  <dcterms:modified xsi:type="dcterms:W3CDTF">2020-05-06T08:34:00Z</dcterms:modified>
</cp:coreProperties>
</file>